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study 03</w:t>
      </w:r>
    </w:p>
    <w:p w:rsidR="00000000" w:rsidDel="00000000" w:rsidP="00000000" w:rsidRDefault="00000000" w:rsidRPr="00000000" w14:paraId="00000002">
      <w:pPr>
        <w:spacing w:line="3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XÂY DỰNG HỆ THỐNG BÁN ĐIỆN THOẠI ONLINE</w:t>
      </w:r>
    </w:p>
    <w:p w:rsidR="00000000" w:rsidDel="00000000" w:rsidP="00000000" w:rsidRDefault="00000000" w:rsidRPr="00000000" w14:paraId="00000003">
      <w:pPr>
        <w:spacing w:line="251" w:lineRule="auto"/>
        <w:rPr>
          <w:rFonts w:ascii="Times New Roman" w:cs="Times New Roman" w:eastAsia="Times New Roman" w:hAnsi="Times New Roman"/>
          <w:sz w:val="24"/>
          <w:szCs w:val="24"/>
        </w:rPr>
      </w:pPr>
      <w:r w:rsidDel="00000000" w:rsidR="00000000" w:rsidRPr="00000000">
        <w:rPr>
          <w:rtl w:val="0"/>
        </w:rPr>
      </w:r>
    </w:p>
    <w:sdt>
      <w:sdtPr>
        <w:tag w:val="goog_rdk_1"/>
      </w:sdtPr>
      <w:sdtContent>
        <w:p w:rsidR="00000000" w:rsidDel="00000000" w:rsidP="00000000" w:rsidRDefault="00000000" w:rsidRPr="00000000" w14:paraId="00000004">
          <w:pPr>
            <w:rPr>
              <w:del w:author="Tuấn Anh Phan" w:id="0" w:date="2021-03-10T02:47:45Z"/>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Mô tả hệ thống và yêu cầu chức năng</w:t>
          </w:r>
          <w:sdt>
            <w:sdtPr>
              <w:tag w:val="goog_rdk_0"/>
            </w:sdtPr>
            <w:sdtContent>
              <w:del w:author="Tuấn Anh Phan" w:id="0" w:date="2021-03-10T02:47:45Z">
                <w:r w:rsidDel="00000000" w:rsidR="00000000" w:rsidRPr="00000000">
                  <w:rPr>
                    <w:rtl w:val="0"/>
                  </w:rPr>
                </w:r>
              </w:del>
            </w:sdtContent>
          </w:sdt>
        </w:p>
      </w:sdtContent>
    </w:sdt>
    <w:sdt>
      <w:sdtPr>
        <w:tag w:val="goog_rdk_2"/>
      </w:sdtPr>
      <w:sdtContent>
        <w:p w:rsidR="00000000" w:rsidDel="00000000" w:rsidP="00000000" w:rsidRDefault="00000000" w:rsidRPr="00000000" w14:paraId="00000005">
          <w:pPr>
            <w:tabs>
              <w:tab w:val="left" w:pos="860"/>
            </w:tabs>
            <w:rPr>
              <w:rFonts w:ascii="Arial" w:cs="Arial" w:eastAsia="Arial" w:hAnsi="Arial"/>
              <w:b w:val="0"/>
              <w:i w:val="0"/>
              <w:smallCaps w:val="0"/>
              <w:strike w:val="0"/>
              <w:color w:val="000000"/>
              <w:sz w:val="22"/>
              <w:szCs w:val="22"/>
              <w:u w:val="none"/>
              <w:shd w:fill="auto" w:val="clear"/>
              <w:vertAlign w:val="baseline"/>
              <w:rPrChange w:author="Tuấn Anh Phan" w:id="1" w:date="2021-03-10T02:47:45Z">
                <w:rPr>
                  <w:rFonts w:ascii="Times New Roman" w:cs="Times New Roman" w:eastAsia="Times New Roman" w:hAnsi="Times New Roman"/>
                  <w:sz w:val="24"/>
                  <w:szCs w:val="24"/>
                </w:rPr>
              </w:rPrChange>
            </w:rPr>
            <w:pPrChange w:author="Tuấn Anh Phan" w:id="0" w:date="2021-03-10T02:47:45Z">
              <w:pPr>
                <w:numPr>
                  <w:ilvl w:val="0"/>
                  <w:numId w:val="5"/>
                </w:numPr>
                <w:tabs>
                  <w:tab w:val="left" w:pos="860"/>
                </w:tabs>
                <w:spacing w:after="0" w:line="295" w:lineRule="auto"/>
                <w:ind w:left="360" w:right="20" w:hanging="360"/>
                <w:jc w:val="both"/>
              </w:pPr>
            </w:pPrChange>
          </w:pPr>
          <w:r w:rsidDel="00000000" w:rsidR="00000000" w:rsidRPr="00000000">
            <w:rPr>
              <w:rFonts w:ascii="Times New Roman" w:cs="Times New Roman" w:eastAsia="Times New Roman" w:hAnsi="Times New Roman"/>
              <w:sz w:val="24"/>
              <w:szCs w:val="24"/>
              <w:rtl w:val="0"/>
            </w:rPr>
            <w:t xml:space="preserve">Hệ thống bán điện thoại online bao gồm một trang web &amp; 1 application trên điện thoại (android &amp; ios)</w:t>
          </w:r>
        </w:p>
      </w:sdtContent>
    </w:sdt>
    <w:p w:rsidR="00000000" w:rsidDel="00000000" w:rsidP="00000000" w:rsidRDefault="00000000" w:rsidRPr="00000000" w14:paraId="00000006">
      <w:pPr>
        <w:numPr>
          <w:ilvl w:val="0"/>
          <w:numId w:val="5"/>
        </w:numPr>
        <w:tabs>
          <w:tab w:val="left" w:pos="860"/>
        </w:tabs>
        <w:spacing w:after="0" w:line="284" w:lineRule="auto"/>
        <w:ind w:left="36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cho phép người dùng có thể vào trang web để xem thông tin sản phẩm</w:t>
      </w:r>
    </w:p>
    <w:p w:rsidR="00000000" w:rsidDel="00000000" w:rsidP="00000000" w:rsidRDefault="00000000" w:rsidRPr="00000000" w14:paraId="00000007">
      <w:pPr>
        <w:numPr>
          <w:ilvl w:val="0"/>
          <w:numId w:val="5"/>
        </w:numPr>
        <w:tabs>
          <w:tab w:val="left" w:pos="860"/>
        </w:tabs>
        <w:spacing w:after="0" w:line="284" w:lineRule="auto"/>
        <w:ind w:left="36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có thể đăng ký tài khoản để mua sản phẩm hoặc nếu không đăng ký tài khoản thì vẫn cho phép người dùng mua và hỏi người dùng đồng ý sử dụng thông tin giao hàng để tạo tài khoản mới?</w:t>
      </w:r>
    </w:p>
    <w:p w:rsidR="00000000" w:rsidDel="00000000" w:rsidP="00000000" w:rsidRDefault="00000000" w:rsidRPr="00000000" w14:paraId="00000008">
      <w:pPr>
        <w:numPr>
          <w:ilvl w:val="0"/>
          <w:numId w:val="5"/>
        </w:numPr>
        <w:tabs>
          <w:tab w:val="left" w:pos="860"/>
        </w:tabs>
        <w:spacing w:after="0" w:line="284" w:lineRule="auto"/>
        <w:ind w:left="36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quản lý từng user dựa vào địa chỉ email</w:t>
      </w:r>
    </w:p>
    <w:p w:rsidR="00000000" w:rsidDel="00000000" w:rsidP="00000000" w:rsidRDefault="00000000" w:rsidRPr="00000000" w14:paraId="00000009">
      <w:pPr>
        <w:numPr>
          <w:ilvl w:val="0"/>
          <w:numId w:val="5"/>
        </w:numPr>
        <w:tabs>
          <w:tab w:val="left" w:pos="860"/>
        </w:tabs>
        <w:spacing w:after="0" w:line="284" w:lineRule="auto"/>
        <w:ind w:left="36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cho phép người dùng xem lại thông tin cá nhân, thay đổi một số thông tin cá nhân cần thiết như: địa chỉ, điện thoại,… nhưng không cho phép thay đổi email.</w:t>
      </w:r>
    </w:p>
    <w:p w:rsidR="00000000" w:rsidDel="00000000" w:rsidP="00000000" w:rsidRDefault="00000000" w:rsidRPr="00000000" w14:paraId="0000000A">
      <w:pPr>
        <w:numPr>
          <w:ilvl w:val="0"/>
          <w:numId w:val="5"/>
        </w:numPr>
        <w:tabs>
          <w:tab w:val="left" w:pos="860"/>
        </w:tabs>
        <w:spacing w:after="0" w:line="284" w:lineRule="auto"/>
        <w:ind w:left="36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có tính năng quản lý đơn hàng phía User:</w:t>
      </w:r>
    </w:p>
    <w:p w:rsidR="00000000" w:rsidDel="00000000" w:rsidP="00000000" w:rsidRDefault="00000000" w:rsidRPr="00000000" w14:paraId="0000000B">
      <w:pPr>
        <w:numPr>
          <w:ilvl w:val="1"/>
          <w:numId w:val="5"/>
        </w:numPr>
        <w:tabs>
          <w:tab w:val="left" w:pos="860"/>
        </w:tabs>
        <w:spacing w:after="0" w:line="284" w:lineRule="auto"/>
        <w:ind w:left="108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cho phép người dùng chọn một trong các phương thức thanh toán cho đơn hàng như: giao hàng &amp; thanh toán, thanh toán bằng tài khoản ngân hàng,…</w:t>
      </w:r>
    </w:p>
    <w:p w:rsidR="00000000" w:rsidDel="00000000" w:rsidP="00000000" w:rsidRDefault="00000000" w:rsidRPr="00000000" w14:paraId="0000000C">
      <w:pPr>
        <w:numPr>
          <w:ilvl w:val="1"/>
          <w:numId w:val="5"/>
        </w:numPr>
        <w:tabs>
          <w:tab w:val="left" w:pos="860"/>
        </w:tabs>
        <w:spacing w:after="0" w:line="284" w:lineRule="auto"/>
        <w:ind w:left="108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cho phép người dùng xem lại các đơn hàng đã mua, chi tiết đơn hàng đã mua.</w:t>
      </w:r>
    </w:p>
    <w:p w:rsidR="00000000" w:rsidDel="00000000" w:rsidP="00000000" w:rsidRDefault="00000000" w:rsidRPr="00000000" w14:paraId="0000000D">
      <w:pPr>
        <w:numPr>
          <w:ilvl w:val="1"/>
          <w:numId w:val="5"/>
        </w:numPr>
        <w:tabs>
          <w:tab w:val="left" w:pos="860"/>
        </w:tabs>
        <w:spacing w:after="0" w:line="284" w:lineRule="auto"/>
        <w:ind w:left="108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hàng bao gồm các trạng thái sau: đặt hàng thàng công, đang duyệt, đã duyệt, đang giao, đã giao, hoàn tất và đã hủy. </w:t>
      </w:r>
    </w:p>
    <w:p w:rsidR="00000000" w:rsidDel="00000000" w:rsidP="00000000" w:rsidRDefault="00000000" w:rsidRPr="00000000" w14:paraId="0000000E">
      <w:pPr>
        <w:numPr>
          <w:ilvl w:val="1"/>
          <w:numId w:val="5"/>
        </w:numPr>
        <w:tabs>
          <w:tab w:val="left" w:pos="860"/>
        </w:tabs>
        <w:spacing w:after="0" w:line="284" w:lineRule="auto"/>
        <w:ind w:left="108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mua có thể hủy đơn hàng khi đơn hàng vẫn chưa được giao</w:t>
      </w:r>
    </w:p>
    <w:p w:rsidR="00000000" w:rsidDel="00000000" w:rsidP="00000000" w:rsidRDefault="00000000" w:rsidRPr="00000000" w14:paraId="0000000F">
      <w:pPr>
        <w:numPr>
          <w:ilvl w:val="1"/>
          <w:numId w:val="5"/>
        </w:numPr>
        <w:tabs>
          <w:tab w:val="left" w:pos="860"/>
        </w:tabs>
        <w:spacing w:after="0" w:line="284" w:lineRule="auto"/>
        <w:ind w:left="108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các đơn hàng đã giao thì trạng thái đơn hàng sẽ là: đã giao</w:t>
      </w:r>
    </w:p>
    <w:p w:rsidR="00000000" w:rsidDel="00000000" w:rsidP="00000000" w:rsidRDefault="00000000" w:rsidRPr="00000000" w14:paraId="00000010">
      <w:pPr>
        <w:numPr>
          <w:ilvl w:val="1"/>
          <w:numId w:val="5"/>
        </w:numPr>
        <w:tabs>
          <w:tab w:val="left" w:pos="860"/>
        </w:tabs>
        <w:spacing w:after="0" w:line="284" w:lineRule="auto"/>
        <w:ind w:left="108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các đơn hàng đã hủy thì trạng thái đơn hàng sẽ là: đã hủy</w:t>
      </w:r>
    </w:p>
    <w:p w:rsidR="00000000" w:rsidDel="00000000" w:rsidP="00000000" w:rsidRDefault="00000000" w:rsidRPr="00000000" w14:paraId="00000011">
      <w:pPr>
        <w:numPr>
          <w:ilvl w:val="0"/>
          <w:numId w:val="5"/>
        </w:numPr>
        <w:tabs>
          <w:tab w:val="left" w:pos="860"/>
        </w:tabs>
        <w:spacing w:after="0" w:line="284" w:lineRule="auto"/>
        <w:ind w:left="36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có tính năng quản lý đơn hàng phía Admin:</w:t>
      </w:r>
    </w:p>
    <w:p w:rsidR="00000000" w:rsidDel="00000000" w:rsidP="00000000" w:rsidRDefault="00000000" w:rsidRPr="00000000" w14:paraId="00000012">
      <w:pPr>
        <w:numPr>
          <w:ilvl w:val="1"/>
          <w:numId w:val="5"/>
        </w:numPr>
        <w:tabs>
          <w:tab w:val="left" w:pos="860"/>
        </w:tabs>
        <w:spacing w:after="0" w:line="284" w:lineRule="auto"/>
        <w:ind w:left="108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được phép xem tất cả các đơn hàng với chọn lựa xem theo khách hàng, hoặc theo ngày, hoặc theo trạng thái của đơn hàng</w:t>
      </w:r>
    </w:p>
    <w:p w:rsidR="00000000" w:rsidDel="00000000" w:rsidP="00000000" w:rsidRDefault="00000000" w:rsidRPr="00000000" w14:paraId="00000013">
      <w:pPr>
        <w:numPr>
          <w:ilvl w:val="1"/>
          <w:numId w:val="5"/>
        </w:numPr>
        <w:tabs>
          <w:tab w:val="left" w:pos="860"/>
        </w:tabs>
        <w:spacing w:after="0" w:line="284" w:lineRule="auto"/>
        <w:ind w:left="108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Đơn hàng khi được đặt thì hệ thống sẽ thông báo cho admin biết để admin xử lý các đơn hàng</w:t>
      </w:r>
    </w:p>
    <w:p w:rsidR="00000000" w:rsidDel="00000000" w:rsidP="00000000" w:rsidRDefault="00000000" w:rsidRPr="00000000" w14:paraId="00000014">
      <w:pPr>
        <w:numPr>
          <w:ilvl w:val="0"/>
          <w:numId w:val="5"/>
        </w:numPr>
        <w:tabs>
          <w:tab w:val="left" w:pos="860"/>
        </w:tabs>
        <w:spacing w:after="0" w:line="284" w:lineRule="auto"/>
        <w:ind w:left="36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có tính năng cho phép người dùng đánh giá (feedback) về các sản phẩm họ đã mua</w:t>
      </w:r>
    </w:p>
    <w:p w:rsidR="00000000" w:rsidDel="00000000" w:rsidP="00000000" w:rsidRDefault="00000000" w:rsidRPr="00000000" w14:paraId="00000015">
      <w:pPr>
        <w:numPr>
          <w:ilvl w:val="0"/>
          <w:numId w:val="5"/>
        </w:numPr>
        <w:tabs>
          <w:tab w:val="left" w:pos="860"/>
        </w:tabs>
        <w:spacing w:after="0" w:line="284" w:lineRule="auto"/>
        <w:ind w:left="36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cho phép tạo các khảo sát về ý kiến người dùng</w:t>
      </w:r>
    </w:p>
    <w:p w:rsidR="00000000" w:rsidDel="00000000" w:rsidP="00000000" w:rsidRDefault="00000000" w:rsidRPr="00000000" w14:paraId="00000016">
      <w:pPr>
        <w:numPr>
          <w:ilvl w:val="0"/>
          <w:numId w:val="5"/>
        </w:numPr>
        <w:tabs>
          <w:tab w:val="left" w:pos="860"/>
        </w:tabs>
        <w:spacing w:after="0" w:line="284" w:lineRule="auto"/>
        <w:ind w:left="36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cho phép tạo các đợt giảm giá sản phẩm theo chương trình khuyến mãi hoặc theo sản phẩm, hoặc theo loại khách hàng</w:t>
      </w:r>
    </w:p>
    <w:p w:rsidR="00000000" w:rsidDel="00000000" w:rsidP="00000000" w:rsidRDefault="00000000" w:rsidRPr="00000000" w14:paraId="00000017">
      <w:pPr>
        <w:numPr>
          <w:ilvl w:val="0"/>
          <w:numId w:val="5"/>
        </w:numPr>
        <w:tabs>
          <w:tab w:val="left" w:pos="860"/>
        </w:tabs>
        <w:spacing w:after="0" w:line="284" w:lineRule="auto"/>
        <w:ind w:left="36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thống cho phép phân loại khách hàng theo mức chi tiêu của họ làm các loại: khách hàng kim cương, khách hàng vàng, khách hàng bạc và khách hàng đồng</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Yêu cầu đối với sinh viên</w:t>
      </w:r>
      <w:r w:rsidDel="00000000" w:rsidR="00000000" w:rsidRPr="00000000">
        <w:rPr>
          <w:rtl w:val="0"/>
        </w:rPr>
      </w:r>
    </w:p>
    <w:p w:rsidR="00000000" w:rsidDel="00000000" w:rsidP="00000000" w:rsidRDefault="00000000" w:rsidRPr="00000000" w14:paraId="0000001A">
      <w:pPr>
        <w:numPr>
          <w:ilvl w:val="0"/>
          <w:numId w:val="4"/>
        </w:numPr>
        <w:tabs>
          <w:tab w:val="left" w:pos="540"/>
        </w:tabs>
        <w:spacing w:after="0" w:line="240" w:lineRule="auto"/>
        <w:ind w:left="5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Xác định các actors chính và actor phụ của hệ thống bán điện thoại online.</w:t>
      </w:r>
    </w:p>
    <w:p w:rsidR="00000000" w:rsidDel="00000000" w:rsidP="00000000" w:rsidRDefault="00000000" w:rsidRPr="00000000" w14:paraId="0000001B">
      <w:pPr>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Ví dụ: </w:t>
      </w:r>
      <w:r w:rsidDel="00000000" w:rsidR="00000000" w:rsidRPr="00000000">
        <w:rPr>
          <w:rFonts w:ascii="Times New Roman" w:cs="Times New Roman" w:eastAsia="Times New Roman" w:hAnsi="Times New Roman"/>
          <w:i w:val="1"/>
          <w:sz w:val="24"/>
          <w:szCs w:val="24"/>
          <w:rtl w:val="0"/>
        </w:rPr>
        <w:t xml:space="preserve">Khách hàng,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C">
      <w:pPr>
        <w:numPr>
          <w:ilvl w:val="0"/>
          <w:numId w:val="4"/>
        </w:numPr>
        <w:tabs>
          <w:tab w:val="left" w:pos="540"/>
        </w:tabs>
        <w:spacing w:after="0" w:line="240" w:lineRule="auto"/>
        <w:ind w:left="5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Xác định các use case</w:t>
      </w:r>
    </w:p>
    <w:p w:rsidR="00000000" w:rsidDel="00000000" w:rsidP="00000000" w:rsidRDefault="00000000" w:rsidRPr="00000000" w14:paraId="0000001D">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w:t>
      </w:r>
      <w:r w:rsidDel="00000000" w:rsidR="00000000" w:rsidRPr="00000000">
        <w:rPr>
          <w:rFonts w:ascii="Times New Roman" w:cs="Times New Roman" w:eastAsia="Times New Roman" w:hAnsi="Times New Roman"/>
          <w:i w:val="1"/>
          <w:sz w:val="24"/>
          <w:szCs w:val="24"/>
          <w:rtl w:val="0"/>
        </w:rPr>
        <w:t xml:space="preserve">tạo tài khoản, thêm sản phẩm vào giỏ hàng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numPr>
          <w:ilvl w:val="0"/>
          <w:numId w:val="4"/>
        </w:numPr>
        <w:tabs>
          <w:tab w:val="left" w:pos="540"/>
        </w:tabs>
        <w:spacing w:after="0" w:line="240" w:lineRule="auto"/>
        <w:ind w:left="5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Vẽ sơ đồ use case</w:t>
      </w:r>
    </w:p>
    <w:p w:rsidR="00000000" w:rsidDel="00000000" w:rsidP="00000000" w:rsidRDefault="00000000" w:rsidRPr="00000000" w14:paraId="0000001F">
      <w:pPr>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các use case và actor đã xác định trong câu 1 và 2, hãy vẽ sơ đồ use case bằng cách:</w:t>
      </w:r>
    </w:p>
    <w:p w:rsidR="00000000" w:rsidDel="00000000" w:rsidP="00000000" w:rsidRDefault="00000000" w:rsidRPr="00000000" w14:paraId="00000020">
      <w:pPr>
        <w:numPr>
          <w:ilvl w:val="0"/>
          <w:numId w:val="1"/>
        </w:numPr>
        <w:tabs>
          <w:tab w:val="left" w:pos="144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định mối quan hệ giữa các use case</w:t>
      </w:r>
    </w:p>
    <w:p w:rsidR="00000000" w:rsidDel="00000000" w:rsidP="00000000" w:rsidRDefault="00000000" w:rsidRPr="00000000" w14:paraId="00000021">
      <w:pPr>
        <w:spacing w:line="8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tabs>
          <w:tab w:val="left" w:pos="1440"/>
        </w:tabs>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định mối quan hệ giữa use case và actor</w:t>
      </w:r>
    </w:p>
    <w:p w:rsidR="00000000" w:rsidDel="00000000" w:rsidP="00000000" w:rsidRDefault="00000000" w:rsidRPr="00000000" w14:paraId="00000023">
      <w:pPr>
        <w:spacing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4"/>
        </w:numPr>
        <w:tabs>
          <w:tab w:val="left" w:pos="540"/>
        </w:tabs>
        <w:spacing w:after="0" w:line="240" w:lineRule="auto"/>
        <w:ind w:left="5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Đặc tả use case và vẽ Activity biểu diễn mỗi đặc tả của use case</w:t>
      </w:r>
    </w:p>
    <w:p w:rsidR="00000000" w:rsidDel="00000000" w:rsidP="00000000" w:rsidRDefault="00000000" w:rsidRPr="00000000" w14:paraId="00000025">
      <w:pPr>
        <w:ind w:left="5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với mỗi use case, sinh viên mô tả bằng văn bản các bước thực hiện use case. Có thể đặc tả theo cấu trúc sau:</w:t>
      </w:r>
    </w:p>
    <w:p w:rsidR="00000000" w:rsidDel="00000000" w:rsidP="00000000" w:rsidRDefault="00000000" w:rsidRPr="00000000" w14:paraId="00000026">
      <w:pPr>
        <w:numPr>
          <w:ilvl w:val="0"/>
          <w:numId w:val="3"/>
        </w:numPr>
        <w:tabs>
          <w:tab w:val="left" w:pos="860"/>
        </w:tabs>
        <w:spacing w:after="0" w:line="235" w:lineRule="auto"/>
        <w:ind w:left="360" w:right="3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Mô tả tóm tắt</w:t>
      </w:r>
      <w:r w:rsidDel="00000000" w:rsidR="00000000" w:rsidRPr="00000000">
        <w:rPr>
          <w:rFonts w:ascii="Times New Roman" w:cs="Times New Roman" w:eastAsia="Times New Roman" w:hAnsi="Times New Roman"/>
          <w:sz w:val="24"/>
          <w:szCs w:val="24"/>
          <w:rtl w:val="0"/>
        </w:rPr>
        <w:t xml:space="preserve">: bao gồm tên use case, tóm tắt hoạt động của use case, ngày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tạo và ngày cập nhật, phiên bản, Actor thực hiện use case</w:t>
      </w:r>
    </w:p>
    <w:p w:rsidR="00000000" w:rsidDel="00000000" w:rsidP="00000000" w:rsidRDefault="00000000" w:rsidRPr="00000000" w14:paraId="00000027">
      <w:pPr>
        <w:spacing w:line="2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3"/>
        </w:numPr>
        <w:tabs>
          <w:tab w:val="left" w:pos="860"/>
        </w:tabs>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Luồng sự kiện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line="2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1"/>
          <w:numId w:val="3"/>
        </w:numPr>
        <w:tabs>
          <w:tab w:val="left" w:pos="1440"/>
        </w:tabs>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kịch bản thành công chính</w:t>
      </w:r>
    </w:p>
    <w:p w:rsidR="00000000" w:rsidDel="00000000" w:rsidP="00000000" w:rsidRDefault="00000000" w:rsidRPr="00000000" w14:paraId="0000002B">
      <w:pPr>
        <w:spacing w:line="8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1"/>
          <w:numId w:val="3"/>
        </w:numPr>
        <w:tabs>
          <w:tab w:val="left" w:pos="1440"/>
        </w:tabs>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luồng thay thế và lỗi</w:t>
      </w:r>
    </w:p>
    <w:p w:rsidR="00000000" w:rsidDel="00000000" w:rsidP="00000000" w:rsidRDefault="00000000" w:rsidRPr="00000000" w14:paraId="0000002D">
      <w:pPr>
        <w:spacing w:line="8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1"/>
          <w:numId w:val="3"/>
        </w:numPr>
        <w:tabs>
          <w:tab w:val="left" w:pos="1440"/>
        </w:tabs>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kiện tiên quyết và hậu điều kiện.</w:t>
      </w:r>
    </w:p>
    <w:p w:rsidR="00000000" w:rsidDel="00000000" w:rsidP="00000000" w:rsidRDefault="00000000" w:rsidRPr="00000000" w14:paraId="0000002F">
      <w:pPr>
        <w:spacing w:line="8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3"/>
        </w:numPr>
        <w:tabs>
          <w:tab w:val="left" w:pos="860"/>
        </w:tabs>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Yêu cầu giao diện người dùng </w:t>
      </w:r>
      <w:r w:rsidDel="00000000" w:rsidR="00000000" w:rsidRPr="00000000">
        <w:rPr>
          <w:rFonts w:ascii="Times New Roman" w:cs="Times New Roman" w:eastAsia="Times New Roman" w:hAnsi="Times New Roman"/>
          <w:sz w:val="24"/>
          <w:szCs w:val="24"/>
          <w:rtl w:val="0"/>
        </w:rPr>
        <w:t xml:space="preserve">(tùy chọn)</w:t>
      </w:r>
    </w:p>
    <w:p w:rsidR="00000000" w:rsidDel="00000000" w:rsidP="00000000" w:rsidRDefault="00000000" w:rsidRPr="00000000" w14:paraId="00000031">
      <w:pPr>
        <w:spacing w:line="2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4"/>
        </w:numPr>
        <w:tabs>
          <w:tab w:val="left" w:pos="540"/>
        </w:tabs>
        <w:spacing w:after="0" w:line="240" w:lineRule="auto"/>
        <w:ind w:left="5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Tổ chức các use cases</w:t>
      </w:r>
    </w:p>
    <w:p w:rsidR="00000000" w:rsidDel="00000000" w:rsidP="00000000" w:rsidRDefault="00000000" w:rsidRPr="00000000" w14:paraId="00000033">
      <w:pPr>
        <w:spacing w:line="242.9999999999999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left="5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Có thể tổ chức các use case theo hai cách khác nhau:</w:t>
      </w:r>
      <w:r w:rsidDel="00000000" w:rsidR="00000000" w:rsidRPr="00000000">
        <w:rPr>
          <w:rtl w:val="0"/>
        </w:rPr>
      </w:r>
    </w:p>
    <w:p w:rsidR="00000000" w:rsidDel="00000000" w:rsidP="00000000" w:rsidRDefault="00000000" w:rsidRPr="00000000" w14:paraId="00000035">
      <w:pPr>
        <w:numPr>
          <w:ilvl w:val="1"/>
          <w:numId w:val="2"/>
        </w:numPr>
        <w:tabs>
          <w:tab w:val="left" w:pos="1080"/>
        </w:tabs>
        <w:spacing w:after="0" w:line="284" w:lineRule="auto"/>
        <w:ind w:left="1440" w:right="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Bằng cách thêm include, extend và các mối quan hệ tổng quát giữa các use case</w:t>
      </w:r>
    </w:p>
    <w:p w:rsidR="00000000" w:rsidDel="00000000" w:rsidP="00000000" w:rsidRDefault="00000000" w:rsidRPr="00000000" w14:paraId="00000036">
      <w:pPr>
        <w:numPr>
          <w:ilvl w:val="1"/>
          <w:numId w:val="2"/>
        </w:numPr>
        <w:tabs>
          <w:tab w:val="left" w:pos="1080"/>
        </w:tabs>
        <w:spacing w:after="0" w:line="284" w:lineRule="auto"/>
        <w:ind w:left="1440" w:right="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Bằng cách nhóm chúng thành các packages để xác định các khối chức năng của cấp cao nhất</w:t>
      </w:r>
      <w:bookmarkStart w:colFirst="0" w:colLast="0" w:name="bookmark=id.gjdgxs" w:id="0"/>
      <w:bookmarkEnd w:id="0"/>
      <w:r w:rsidDel="00000000" w:rsidR="00000000" w:rsidRPr="00000000">
        <w:rPr>
          <w:rtl w:val="0"/>
        </w:rPr>
      </w:r>
    </w:p>
    <w:p w:rsidR="00000000" w:rsidDel="00000000" w:rsidP="00000000" w:rsidRDefault="00000000" w:rsidRPr="00000000" w14:paraId="00000037">
      <w:pPr>
        <w:spacing w:line="27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4"/>
        </w:numPr>
        <w:tabs>
          <w:tab w:val="left" w:pos="540"/>
        </w:tabs>
        <w:spacing w:after="0" w:line="255" w:lineRule="auto"/>
        <w:ind w:left="5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Xác định thuộc tính của các lớp và mối quan hệ giữa các lớp và vẽ sơ đồ lớp</w:t>
      </w:r>
    </w:p>
    <w:p w:rsidR="00000000" w:rsidDel="00000000" w:rsidP="00000000" w:rsidRDefault="00000000" w:rsidRPr="00000000" w14:paraId="00000039">
      <w:pPr>
        <w:numPr>
          <w:ilvl w:val="0"/>
          <w:numId w:val="4"/>
        </w:numPr>
        <w:tabs>
          <w:tab w:val="left" w:pos="540"/>
        </w:tabs>
        <w:spacing w:after="0" w:line="376" w:lineRule="auto"/>
        <w:ind w:left="540" w:hanging="360"/>
        <w:rPr/>
      </w:pPr>
      <w:r w:rsidDel="00000000" w:rsidR="00000000" w:rsidRPr="00000000">
        <w:rPr>
          <w:rFonts w:ascii="Times New Roman" w:cs="Times New Roman" w:eastAsia="Times New Roman" w:hAnsi="Times New Roman"/>
          <w:b w:val="1"/>
          <w:sz w:val="24"/>
          <w:szCs w:val="24"/>
          <w:rtl w:val="0"/>
        </w:rPr>
        <w:t xml:space="preserve">Thiết kế sơ đồ ERD cho hệ thống</w:t>
      </w:r>
      <w:r w:rsidDel="00000000" w:rsidR="00000000" w:rsidRPr="00000000">
        <w:rPr>
          <w:rtl w:val="0"/>
        </w:rPr>
      </w:r>
    </w:p>
    <w:p w:rsidR="00000000" w:rsidDel="00000000" w:rsidP="00000000" w:rsidRDefault="00000000" w:rsidRPr="00000000" w14:paraId="0000003A">
      <w:pPr>
        <w:numPr>
          <w:ilvl w:val="0"/>
          <w:numId w:val="4"/>
        </w:numPr>
        <w:tabs>
          <w:tab w:val="left" w:pos="540"/>
        </w:tabs>
        <w:spacing w:after="0" w:line="376" w:lineRule="auto"/>
        <w:ind w:left="540" w:hanging="360"/>
        <w:rPr/>
      </w:pPr>
      <w:r w:rsidDel="00000000" w:rsidR="00000000" w:rsidRPr="00000000">
        <w:rPr>
          <w:rFonts w:ascii="Times New Roman" w:cs="Times New Roman" w:eastAsia="Times New Roman" w:hAnsi="Times New Roman"/>
          <w:b w:val="1"/>
          <w:sz w:val="24"/>
          <w:szCs w:val="24"/>
          <w:rtl w:val="0"/>
        </w:rPr>
        <w:t xml:space="preserve">Vẽ sơ đồ tuần tự (Sequence diagram cho hệ thống)</w:t>
      </w:r>
      <w:r w:rsidDel="00000000" w:rsidR="00000000" w:rsidRPr="00000000">
        <w:rPr>
          <w:rtl w:val="0"/>
        </w:rPr>
      </w:r>
    </w:p>
    <w:p w:rsidR="00000000" w:rsidDel="00000000" w:rsidP="00000000" w:rsidRDefault="00000000" w:rsidRPr="00000000" w14:paraId="0000003B">
      <w:pPr>
        <w:numPr>
          <w:ilvl w:val="0"/>
          <w:numId w:val="4"/>
        </w:numPr>
        <w:tabs>
          <w:tab w:val="left" w:pos="540"/>
        </w:tabs>
        <w:spacing w:after="0" w:line="376" w:lineRule="auto"/>
        <w:ind w:left="540" w:hanging="360"/>
        <w:rPr/>
      </w:pPr>
      <w:r w:rsidDel="00000000" w:rsidR="00000000" w:rsidRPr="00000000">
        <w:rPr>
          <w:rFonts w:ascii="Times New Roman" w:cs="Times New Roman" w:eastAsia="Times New Roman" w:hAnsi="Times New Roman"/>
          <w:b w:val="1"/>
          <w:sz w:val="24"/>
          <w:szCs w:val="24"/>
          <w:rtl w:val="0"/>
        </w:rPr>
        <w:t xml:space="preserve">Vẽ sơ đồ trạng thái cho hệ thống (state chart diagram)</w:t>
      </w:r>
      <w:r w:rsidDel="00000000" w:rsidR="00000000" w:rsidRPr="00000000">
        <w:rPr>
          <w:rtl w:val="0"/>
        </w:rPr>
      </w:r>
    </w:p>
    <w:p w:rsidR="00000000" w:rsidDel="00000000" w:rsidP="00000000" w:rsidRDefault="00000000" w:rsidRPr="00000000" w14:paraId="0000003C">
      <w:pPr>
        <w:tabs>
          <w:tab w:val="left" w:pos="540"/>
        </w:tabs>
        <w:spacing w:after="0" w:line="376" w:lineRule="auto"/>
        <w:ind w:left="540" w:firstLine="0"/>
        <w:rPr/>
      </w:pPr>
      <w:r w:rsidDel="00000000" w:rsidR="00000000" w:rsidRPr="00000000">
        <w:rPr>
          <w:rtl w:val="0"/>
        </w:rPr>
      </w:r>
    </w:p>
    <w:sectPr>
      <w:pgSz w:h="16838" w:w="11900" w:orient="portrait"/>
      <w:pgMar w:bottom="1440" w:top="143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2581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02E2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BJFcbaKApT3iKyY8qTMniw3xjQ==">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2020-03-29T11:50:00Z</dcterms:created>
  <dc:creator>thao.ttt@huflit.edu.vn</dc:creator>
</cp:coreProperties>
</file>